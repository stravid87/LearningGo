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AA01E1" w14:textId="7D23E363" w:rsidR="00943D3A" w:rsidRDefault="00117F4E" w:rsidP="00943D3A">
      <w:pPr>
        <w:jc w:val="center"/>
        <w:rPr>
          <w:ins w:id="0" w:author="Javokhir Nematov" w:date="2023-02-01T21:55:00Z"/>
          <w:b/>
          <w:bCs/>
          <w:sz w:val="40"/>
        </w:rPr>
      </w:pPr>
      <w:r w:rsidRPr="00117F4E">
        <w:rPr>
          <w:b/>
          <w:bCs/>
          <w:sz w:val="40"/>
        </w:rPr>
        <w:t>02.02.2023 Golang Lesson Instruction</w:t>
      </w:r>
    </w:p>
    <w:p w14:paraId="64D736C3" w14:textId="77777777" w:rsidR="00943D3A" w:rsidRDefault="00943D3A" w:rsidP="00943D3A">
      <w:pPr>
        <w:jc w:val="center"/>
        <w:rPr>
          <w:ins w:id="1" w:author="Javokhir Nematov" w:date="2023-01-31T02:12:00Z"/>
          <w:b/>
          <w:bCs/>
          <w:sz w:val="40"/>
        </w:rPr>
      </w:pPr>
    </w:p>
    <w:p w14:paraId="078B60A0" w14:textId="48219680" w:rsidR="00117F4E" w:rsidRPr="00943D3A" w:rsidRDefault="00943D3A">
      <w:pPr>
        <w:rPr>
          <w:ins w:id="2" w:author="Javokhir Nematov" w:date="2023-02-01T21:48:00Z"/>
          <w:b/>
          <w:bCs/>
          <w:sz w:val="36"/>
          <w:szCs w:val="36"/>
          <w:rPrChange w:id="3" w:author="Javokhir Nematov" w:date="2023-02-01T21:54:00Z">
            <w:rPr>
              <w:ins w:id="4" w:author="Javokhir Nematov" w:date="2023-02-01T21:48:00Z"/>
              <w:b/>
              <w:bCs/>
              <w:sz w:val="28"/>
            </w:rPr>
          </w:rPrChange>
        </w:rPr>
      </w:pPr>
      <w:ins w:id="5" w:author="Javokhir Nematov" w:date="2023-02-01T21:48:00Z">
        <w:r w:rsidRPr="00943D3A">
          <w:rPr>
            <w:b/>
            <w:bCs/>
            <w:sz w:val="36"/>
            <w:szCs w:val="36"/>
            <w:rPrChange w:id="6" w:author="Javokhir Nematov" w:date="2023-02-01T21:54:00Z">
              <w:rPr>
                <w:b/>
                <w:bCs/>
                <w:sz w:val="28"/>
              </w:rPr>
            </w:rPrChange>
          </w:rPr>
          <w:t>Monolithic application</w:t>
        </w:r>
      </w:ins>
    </w:p>
    <w:p w14:paraId="4B9785BD" w14:textId="292CDDEA" w:rsidR="00943D3A" w:rsidRDefault="00943D3A">
      <w:pPr>
        <w:rPr>
          <w:ins w:id="7" w:author="Javokhir Nematov" w:date="2023-02-01T21:51:00Z"/>
          <w:sz w:val="28"/>
        </w:rPr>
      </w:pPr>
      <w:ins w:id="8" w:author="Javokhir Nematov" w:date="2023-02-01T21:49:00Z">
        <w:r>
          <w:rPr>
            <w:sz w:val="28"/>
          </w:rPr>
          <w:t xml:space="preserve">In software engineering, a monolithic application describes a single-tiered software application in which the user interface and </w:t>
        </w:r>
      </w:ins>
      <w:ins w:id="9" w:author="Javokhir Nematov" w:date="2023-02-01T21:50:00Z">
        <w:r>
          <w:rPr>
            <w:sz w:val="28"/>
          </w:rPr>
          <w:t>data access code are combines into a single program from a single platform. A monolithic application is self-conta</w:t>
        </w:r>
      </w:ins>
      <w:ins w:id="10" w:author="Javokhir Nematov" w:date="2023-02-01T21:51:00Z">
        <w:r>
          <w:rPr>
            <w:sz w:val="28"/>
          </w:rPr>
          <w:t>ined and independent from other computing applications.</w:t>
        </w:r>
      </w:ins>
    </w:p>
    <w:p w14:paraId="394A1521" w14:textId="46FAA8D0" w:rsidR="00943D3A" w:rsidRDefault="00943D3A">
      <w:pPr>
        <w:rPr>
          <w:ins w:id="11" w:author="Javokhir Nematov" w:date="2023-02-01T21:58:00Z"/>
          <w:sz w:val="28"/>
        </w:rPr>
      </w:pPr>
      <w:ins w:id="12" w:author="Javokhir Nematov" w:date="2023-02-01T21:51:00Z">
        <w:r>
          <w:rPr>
            <w:sz w:val="28"/>
          </w:rPr>
          <w:t xml:space="preserve">A monolithic app </w:t>
        </w:r>
        <w:r w:rsidRPr="00943D3A">
          <w:rPr>
            <w:b/>
            <w:bCs/>
            <w:sz w:val="28"/>
            <w:rPrChange w:id="13" w:author="Javokhir Nematov" w:date="2023-02-01T21:54:00Z">
              <w:rPr>
                <w:sz w:val="28"/>
              </w:rPr>
            </w:rPrChange>
          </w:rPr>
          <w:t xml:space="preserve">has all or most of its functionality </w:t>
        </w:r>
      </w:ins>
      <w:ins w:id="14" w:author="Javokhir Nematov" w:date="2023-02-01T21:52:00Z">
        <w:r w:rsidRPr="00943D3A">
          <w:rPr>
            <w:b/>
            <w:bCs/>
            <w:sz w:val="28"/>
            <w:rPrChange w:id="15" w:author="Javokhir Nematov" w:date="2023-02-01T21:54:00Z">
              <w:rPr>
                <w:sz w:val="28"/>
              </w:rPr>
            </w:rPrChange>
          </w:rPr>
          <w:t xml:space="preserve">within a single process or container and </w:t>
        </w:r>
      </w:ins>
      <w:ins w:id="16" w:author="Javokhir Nematov" w:date="2023-02-01T21:53:00Z">
        <w:r w:rsidRPr="00943D3A">
          <w:rPr>
            <w:b/>
            <w:bCs/>
            <w:sz w:val="28"/>
            <w:rPrChange w:id="17" w:author="Javokhir Nematov" w:date="2023-02-01T21:54:00Z">
              <w:rPr>
                <w:sz w:val="28"/>
              </w:rPr>
            </w:rPrChange>
          </w:rPr>
          <w:t>it’s componentized in internal layers or libraries</w:t>
        </w:r>
        <w:r>
          <w:rPr>
            <w:sz w:val="28"/>
          </w:rPr>
          <w:t xml:space="preserve">. The downside to this approach comes if or when the application grows, requiring it to scale. If </w:t>
        </w:r>
      </w:ins>
      <w:ins w:id="18" w:author="Javokhir Nematov" w:date="2023-02-01T21:54:00Z">
        <w:r>
          <w:rPr>
            <w:sz w:val="28"/>
          </w:rPr>
          <w:t>the entire application scaled, it’s no</w:t>
        </w:r>
      </w:ins>
      <w:ins w:id="19" w:author="Javokhir Nematov" w:date="2023-02-01T21:55:00Z">
        <w:r>
          <w:rPr>
            <w:sz w:val="28"/>
          </w:rPr>
          <w:t>t</w:t>
        </w:r>
      </w:ins>
      <w:ins w:id="20" w:author="Javokhir Nematov" w:date="2023-02-01T21:54:00Z">
        <w:r>
          <w:rPr>
            <w:sz w:val="28"/>
          </w:rPr>
          <w:t xml:space="preserve"> really a problem.</w:t>
        </w:r>
      </w:ins>
    </w:p>
    <w:p w14:paraId="192B107A" w14:textId="4F4A476B" w:rsidR="00943D3A" w:rsidRDefault="00943D3A" w:rsidP="00943D3A">
      <w:pPr>
        <w:jc w:val="center"/>
        <w:rPr>
          <w:ins w:id="21" w:author="Javokhir Nematov" w:date="2023-02-01T22:03:00Z"/>
          <w:sz w:val="28"/>
        </w:rPr>
      </w:pPr>
      <w:ins w:id="22" w:author="Javokhir Nematov" w:date="2023-02-01T21:58:00Z">
        <w:r>
          <w:rPr>
            <w:noProof/>
          </w:rPr>
          <w:drawing>
            <wp:inline distT="0" distB="0" distL="0" distR="0" wp14:anchorId="55F9C776" wp14:editId="2C054C12">
              <wp:extent cx="3772833" cy="4838700"/>
              <wp:effectExtent l="0" t="0" r="0" b="0"/>
              <wp:docPr id="1" name="Рисунок 1" descr="Monolithic &amp; Microservices Architecture | by Henrique Siebert Domareski |  Medium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Monolithic &amp; Microservices Architecture | by Henrique Siebert Domareski |  Medium"/>
                      <pic:cNvPicPr>
                        <a:picLocks noChangeAspect="1" noChangeArrowheads="1"/>
                      </pic:cNvPicPr>
                    </pic:nvPicPr>
                    <pic:blipFill>
                      <a:blip r:embed="rId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793668" cy="4865421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14:paraId="6FA2BF64" w14:textId="564053F1" w:rsidR="00C734FB" w:rsidRDefault="00C734FB" w:rsidP="00C734FB">
      <w:pPr>
        <w:rPr>
          <w:ins w:id="23" w:author="Javokhir Nematov" w:date="2023-02-01T22:03:00Z"/>
          <w:sz w:val="28"/>
        </w:rPr>
      </w:pPr>
      <w:ins w:id="24" w:author="Javokhir Nematov" w:date="2023-02-01T22:03:00Z">
        <w:r>
          <w:rPr>
            <w:sz w:val="28"/>
          </w:rPr>
          <w:lastRenderedPageBreak/>
          <w:t>Why Monolithic?</w:t>
        </w:r>
      </w:ins>
    </w:p>
    <w:p w14:paraId="7CE117F2" w14:textId="0D21180D" w:rsidR="00C734FB" w:rsidRDefault="00C734FB" w:rsidP="00C734FB">
      <w:pPr>
        <w:pStyle w:val="a3"/>
        <w:numPr>
          <w:ilvl w:val="0"/>
          <w:numId w:val="1"/>
        </w:numPr>
        <w:rPr>
          <w:ins w:id="25" w:author="Javokhir Nematov" w:date="2023-02-01T22:04:00Z"/>
          <w:sz w:val="28"/>
        </w:rPr>
      </w:pPr>
      <w:ins w:id="26" w:author="Javokhir Nematov" w:date="2023-02-01T22:03:00Z">
        <w:r>
          <w:rPr>
            <w:b/>
            <w:bCs/>
            <w:sz w:val="28"/>
          </w:rPr>
          <w:t xml:space="preserve">Simple to develop </w:t>
        </w:r>
        <w:r>
          <w:rPr>
            <w:sz w:val="28"/>
          </w:rPr>
          <w:t xml:space="preserve">relative to microservices where skilled developers are </w:t>
        </w:r>
      </w:ins>
      <w:ins w:id="27" w:author="Javokhir Nematov" w:date="2023-02-01T22:04:00Z">
        <w:r>
          <w:rPr>
            <w:sz w:val="28"/>
          </w:rPr>
          <w:t>required in order to identify and develop the services.</w:t>
        </w:r>
      </w:ins>
    </w:p>
    <w:p w14:paraId="49A450F0" w14:textId="46F876A2" w:rsidR="00C734FB" w:rsidRDefault="00C734FB" w:rsidP="00C734FB">
      <w:pPr>
        <w:pStyle w:val="a3"/>
        <w:numPr>
          <w:ilvl w:val="0"/>
          <w:numId w:val="1"/>
        </w:numPr>
        <w:rPr>
          <w:ins w:id="28" w:author="Javokhir Nematov" w:date="2023-02-01T22:05:00Z"/>
          <w:sz w:val="28"/>
        </w:rPr>
      </w:pPr>
      <w:ins w:id="29" w:author="Javokhir Nematov" w:date="2023-02-01T22:04:00Z">
        <w:r>
          <w:rPr>
            <w:b/>
            <w:bCs/>
            <w:sz w:val="28"/>
          </w:rPr>
          <w:t xml:space="preserve">Simple to deploy </w:t>
        </w:r>
        <w:r>
          <w:rPr>
            <w:sz w:val="28"/>
          </w:rPr>
          <w:t>We need to care about only one file or directory, not many deployments.</w:t>
        </w:r>
      </w:ins>
    </w:p>
    <w:p w14:paraId="44EBFB05" w14:textId="7B98C2E1" w:rsidR="00C734FB" w:rsidRDefault="00C734FB" w:rsidP="00C734FB">
      <w:pPr>
        <w:pStyle w:val="a3"/>
        <w:numPr>
          <w:ilvl w:val="0"/>
          <w:numId w:val="1"/>
        </w:numPr>
        <w:rPr>
          <w:ins w:id="30" w:author="Javokhir Nematov" w:date="2023-02-01T22:06:00Z"/>
          <w:sz w:val="28"/>
        </w:rPr>
      </w:pPr>
      <w:ins w:id="31" w:author="Javokhir Nematov" w:date="2023-02-01T22:05:00Z">
        <w:r>
          <w:rPr>
            <w:b/>
            <w:bCs/>
            <w:sz w:val="28"/>
          </w:rPr>
          <w:t xml:space="preserve">Easier debugging and testing </w:t>
        </w:r>
        <w:r>
          <w:rPr>
            <w:sz w:val="28"/>
          </w:rPr>
          <w:t xml:space="preserve">Since a monolithic app </w:t>
        </w:r>
        <w:proofErr w:type="gramStart"/>
        <w:r>
          <w:rPr>
            <w:sz w:val="28"/>
          </w:rPr>
          <w:t>is</w:t>
        </w:r>
        <w:proofErr w:type="gramEnd"/>
        <w:r>
          <w:rPr>
            <w:sz w:val="28"/>
          </w:rPr>
          <w:t xml:space="preserve"> single indivisible unit, </w:t>
        </w:r>
      </w:ins>
      <w:ins w:id="32" w:author="Javokhir Nematov" w:date="2023-02-01T22:06:00Z">
        <w:r>
          <w:rPr>
            <w:sz w:val="28"/>
          </w:rPr>
          <w:t>you can run end-to-end testing much faster, Easier to run the test.</w:t>
        </w:r>
      </w:ins>
    </w:p>
    <w:p w14:paraId="2E791B04" w14:textId="636C285A" w:rsidR="00C734FB" w:rsidRDefault="00C734FB" w:rsidP="00C734FB">
      <w:pPr>
        <w:pStyle w:val="a3"/>
        <w:numPr>
          <w:ilvl w:val="0"/>
          <w:numId w:val="1"/>
        </w:numPr>
        <w:rPr>
          <w:ins w:id="33" w:author="Javokhir Nematov" w:date="2023-02-01T22:10:00Z"/>
          <w:sz w:val="28"/>
        </w:rPr>
      </w:pPr>
      <w:ins w:id="34" w:author="Javokhir Nematov" w:date="2023-02-01T22:07:00Z">
        <w:r>
          <w:rPr>
            <w:b/>
            <w:bCs/>
            <w:sz w:val="28"/>
          </w:rPr>
          <w:t xml:space="preserve">Less cross-cutting concerns </w:t>
        </w:r>
        <w:r>
          <w:rPr>
            <w:sz w:val="28"/>
          </w:rPr>
          <w:t>Cross-cutting concerns are the concerns that affect the whole application such as logging, handling, caching, and per</w:t>
        </w:r>
      </w:ins>
      <w:ins w:id="35" w:author="Javokhir Nematov" w:date="2023-02-01T22:08:00Z">
        <w:r>
          <w:rPr>
            <w:sz w:val="28"/>
          </w:rPr>
          <w:t>formance monitoring. In a monolithic application, these areas of functionality concern only one application so it is easier to handle it.</w:t>
        </w:r>
      </w:ins>
    </w:p>
    <w:p w14:paraId="135E833B" w14:textId="14DF6171" w:rsidR="008A406A" w:rsidRDefault="008A406A" w:rsidP="008A406A">
      <w:pPr>
        <w:rPr>
          <w:ins w:id="36" w:author="Javokhir Nematov" w:date="2023-02-01T22:17:00Z"/>
          <w:sz w:val="28"/>
        </w:rPr>
      </w:pPr>
    </w:p>
    <w:p w14:paraId="58A9E452" w14:textId="0BA2C2C0" w:rsidR="008A406A" w:rsidRDefault="008A406A" w:rsidP="008A406A">
      <w:pPr>
        <w:rPr>
          <w:ins w:id="37" w:author="Javokhir Nematov" w:date="2023-02-01T22:25:00Z"/>
          <w:sz w:val="28"/>
        </w:rPr>
      </w:pPr>
      <w:ins w:id="38" w:author="Javokhir Nematov" w:date="2023-02-01T22:25:00Z">
        <w:r>
          <w:rPr>
            <w:noProof/>
          </w:rPr>
          <w:drawing>
            <wp:inline distT="0" distB="0" distL="0" distR="0" wp14:anchorId="2BA2BEDA" wp14:editId="642129D9">
              <wp:extent cx="5943600" cy="4053205"/>
              <wp:effectExtent l="0" t="0" r="0" b="4445"/>
              <wp:docPr id="2" name="Рисунок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/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943600" cy="405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14:paraId="246E1E95" w14:textId="1C1B7A72" w:rsidR="00CA0EF3" w:rsidRDefault="00CA0EF3" w:rsidP="008A406A">
      <w:pPr>
        <w:rPr>
          <w:ins w:id="39" w:author="Javokhir Nematov" w:date="2023-02-01T22:28:00Z"/>
          <w:sz w:val="28"/>
        </w:rPr>
      </w:pPr>
      <w:ins w:id="40" w:author="Javokhir Nematov" w:date="2023-02-01T22:25:00Z">
        <w:r>
          <w:rPr>
            <w:sz w:val="28"/>
          </w:rPr>
          <w:t>The above image is specific to a java application but</w:t>
        </w:r>
      </w:ins>
      <w:ins w:id="41" w:author="Javokhir Nematov" w:date="2023-02-01T22:27:00Z">
        <w:r>
          <w:rPr>
            <w:sz w:val="28"/>
          </w:rPr>
          <w:t xml:space="preserve"> concepts that we are going to discuss here is generic to </w:t>
        </w:r>
      </w:ins>
      <w:ins w:id="42" w:author="Javokhir Nematov" w:date="2023-02-01T22:28:00Z">
        <w:r>
          <w:rPr>
            <w:sz w:val="28"/>
          </w:rPr>
          <w:t>all the application architect using monolithic architecture.</w:t>
        </w:r>
      </w:ins>
    </w:p>
    <w:p w14:paraId="65352DB2" w14:textId="38497FBF" w:rsidR="00CA0EF3" w:rsidRDefault="00CA0EF3" w:rsidP="008A406A">
      <w:pPr>
        <w:rPr>
          <w:ins w:id="43" w:author="Javokhir Nematov" w:date="2023-02-01T22:30:00Z"/>
          <w:b/>
          <w:bCs/>
          <w:sz w:val="28"/>
        </w:rPr>
      </w:pPr>
      <w:ins w:id="44" w:author="Javokhir Nematov" w:date="2023-02-01T22:29:00Z">
        <w:r>
          <w:rPr>
            <w:b/>
            <w:bCs/>
            <w:sz w:val="36"/>
          </w:rPr>
          <w:lastRenderedPageBreak/>
          <w:t>Distributed Application</w:t>
        </w:r>
      </w:ins>
    </w:p>
    <w:p w14:paraId="76B68598" w14:textId="5F629A7D" w:rsidR="00CA0EF3" w:rsidRDefault="00CA0EF3" w:rsidP="008A406A">
      <w:pPr>
        <w:rPr>
          <w:ins w:id="45" w:author="Javokhir Nematov" w:date="2023-02-01T22:30:00Z"/>
          <w:sz w:val="28"/>
        </w:rPr>
      </w:pPr>
      <w:ins w:id="46" w:author="Javokhir Nematov" w:date="2023-02-01T22:30:00Z">
        <w:r>
          <w:rPr>
            <w:sz w:val="28"/>
          </w:rPr>
          <w:t>What is distributed application?</w:t>
        </w:r>
      </w:ins>
    </w:p>
    <w:p w14:paraId="64CD873F" w14:textId="5398B25A" w:rsidR="00CA0EF3" w:rsidRDefault="00CA0EF3" w:rsidP="008A406A">
      <w:pPr>
        <w:rPr>
          <w:ins w:id="47" w:author="Javokhir Nematov" w:date="2023-02-01T22:31:00Z"/>
          <w:sz w:val="28"/>
        </w:rPr>
      </w:pPr>
      <w:ins w:id="48" w:author="Javokhir Nematov" w:date="2023-02-01T22:30:00Z">
        <w:r>
          <w:rPr>
            <w:sz w:val="28"/>
          </w:rPr>
          <w:t>Distributed application can be r</w:t>
        </w:r>
      </w:ins>
      <w:ins w:id="49" w:author="Javokhir Nematov" w:date="2023-02-01T22:31:00Z">
        <w:r>
          <w:rPr>
            <w:sz w:val="28"/>
          </w:rPr>
          <w:t xml:space="preserve">elatively simple, requiring a single computer and a single server, or more complex, allowing many client computers and several servers. For example, </w:t>
        </w:r>
        <w:r>
          <w:rPr>
            <w:b/>
            <w:bCs/>
            <w:sz w:val="28"/>
          </w:rPr>
          <w:t xml:space="preserve">web browsers </w:t>
        </w:r>
        <w:r>
          <w:rPr>
            <w:sz w:val="28"/>
          </w:rPr>
          <w:t>are distributed applications.</w:t>
        </w:r>
      </w:ins>
    </w:p>
    <w:p w14:paraId="23FF0F26" w14:textId="745077C3" w:rsidR="00CA0EF3" w:rsidRDefault="00CA0EF3" w:rsidP="008A406A">
      <w:pPr>
        <w:rPr>
          <w:ins w:id="50" w:author="Javokhir Nematov" w:date="2023-02-01T22:33:00Z"/>
          <w:sz w:val="28"/>
        </w:rPr>
      </w:pPr>
      <w:ins w:id="51" w:author="Javokhir Nematov" w:date="2023-02-01T22:32:00Z">
        <w:r>
          <w:rPr>
            <w:sz w:val="28"/>
          </w:rPr>
          <w:t>A distributed application consists of one or more local or remote clients that communicate with one or more servers on several machine</w:t>
        </w:r>
      </w:ins>
      <w:ins w:id="52" w:author="Javokhir Nematov" w:date="2023-02-01T22:33:00Z">
        <w:r>
          <w:rPr>
            <w:sz w:val="28"/>
          </w:rPr>
          <w:t xml:space="preserve"> linked through a network. With this type of application, business operations can be conducted from any geographical location.</w:t>
        </w:r>
      </w:ins>
    </w:p>
    <w:p w14:paraId="113F4827" w14:textId="2FA04319" w:rsidR="00DB3ECE" w:rsidRDefault="00FD272B" w:rsidP="008A406A">
      <w:pPr>
        <w:rPr>
          <w:ins w:id="53" w:author="Javokhir Nematov" w:date="2023-02-01T22:48:00Z"/>
          <w:sz w:val="28"/>
        </w:rPr>
      </w:pPr>
      <w:ins w:id="54" w:author="Javokhir Nematov" w:date="2023-02-01T22:35:00Z">
        <w:r>
          <w:rPr>
            <w:sz w:val="28"/>
          </w:rPr>
          <w:t xml:space="preserve">A distributed application is a program that runs </w:t>
        </w:r>
      </w:ins>
      <w:ins w:id="55" w:author="Javokhir Nematov" w:date="2023-02-01T22:36:00Z">
        <w:r>
          <w:rPr>
            <w:sz w:val="28"/>
          </w:rPr>
          <w:t>on more than one computer and communicates through a network. Some distributed applications are actually two separate software program</w:t>
        </w:r>
      </w:ins>
      <w:ins w:id="56" w:author="Javokhir Nematov" w:date="2023-02-01T22:38:00Z">
        <w:r>
          <w:rPr>
            <w:sz w:val="28"/>
          </w:rPr>
          <w:t>s: the back-end (server) software and the front-end (client) software. Back-end software runs on a shared system (such as a</w:t>
        </w:r>
      </w:ins>
      <w:ins w:id="57" w:author="Javokhir Nematov" w:date="2023-02-01T22:39:00Z">
        <w:r>
          <w:rPr>
            <w:sz w:val="28"/>
          </w:rPr>
          <w:t xml:space="preserve"> shared Unix or VMS system</w:t>
        </w:r>
      </w:ins>
      <w:ins w:id="58" w:author="Javokhir Nematov" w:date="2023-02-01T22:38:00Z">
        <w:r>
          <w:rPr>
            <w:sz w:val="28"/>
          </w:rPr>
          <w:t>)</w:t>
        </w:r>
      </w:ins>
      <w:ins w:id="59" w:author="Javokhir Nematov" w:date="2023-02-01T22:39:00Z">
        <w:r>
          <w:rPr>
            <w:sz w:val="28"/>
          </w:rPr>
          <w:t xml:space="preserve"> and manages shared resources, such as disks, prints, and modems. The back-end software also contains the main processing capability </w:t>
        </w:r>
      </w:ins>
      <w:ins w:id="60" w:author="Javokhir Nematov" w:date="2023-02-01T22:40:00Z">
        <w:r>
          <w:rPr>
            <w:sz w:val="28"/>
          </w:rPr>
          <w:t xml:space="preserve">for the application. The front-end (client) software runs on workstations. It is the software you see when you use the application. </w:t>
        </w:r>
      </w:ins>
      <w:ins w:id="61" w:author="Javokhir Nematov" w:date="2023-02-01T22:44:00Z">
        <w:r>
          <w:rPr>
            <w:sz w:val="28"/>
          </w:rPr>
          <w:t>It han</w:t>
        </w:r>
      </w:ins>
      <w:ins w:id="62" w:author="Javokhir Nematov" w:date="2023-02-01T22:45:00Z">
        <w:r>
          <w:rPr>
            <w:sz w:val="28"/>
          </w:rPr>
          <w:t>dles user interface functions, such as receiving input from a keyboard and displaying output to a screen.</w:t>
        </w:r>
      </w:ins>
      <w:ins w:id="63" w:author="Javokhir Nematov" w:date="2023-02-01T22:46:00Z">
        <w:r w:rsidR="00DB3ECE">
          <w:rPr>
            <w:sz w:val="28"/>
          </w:rPr>
          <w:t xml:space="preserve"> For example, web browsers are distributed applications. Browsers require back-end software </w:t>
        </w:r>
      </w:ins>
      <w:ins w:id="64" w:author="Javokhir Nematov" w:date="2023-02-01T22:47:00Z">
        <w:r w:rsidR="00DB3ECE">
          <w:rPr>
            <w:sz w:val="28"/>
          </w:rPr>
          <w:t xml:space="preserve">servers on the World Wide Web as front-end software installed on your workstations. </w:t>
        </w:r>
      </w:ins>
    </w:p>
    <w:p w14:paraId="323ADD6A" w14:textId="1941D2A2" w:rsidR="00DB3ECE" w:rsidRDefault="00DB3ECE" w:rsidP="00DB3ECE">
      <w:pPr>
        <w:jc w:val="center"/>
        <w:rPr>
          <w:ins w:id="65" w:author="Javokhir Nematov" w:date="2023-02-01T22:49:00Z"/>
          <w:sz w:val="28"/>
        </w:rPr>
      </w:pPr>
      <w:ins w:id="66" w:author="Javokhir Nematov" w:date="2023-02-01T22:48:00Z">
        <w:r>
          <w:rPr>
            <w:noProof/>
          </w:rPr>
          <w:drawing>
            <wp:inline distT="0" distB="0" distL="0" distR="0" wp14:anchorId="42527847" wp14:editId="38907769">
              <wp:extent cx="3108599" cy="2715726"/>
              <wp:effectExtent l="0" t="0" r="0" b="8890"/>
              <wp:docPr id="3" name="Рисунок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5"/>
                      <pic:cNvPicPr>
                        <a:picLocks noChangeAspect="1" noChangeArrowheads="1"/>
                      </pic:cNvPicPr>
                    </pic:nvPicPr>
                    <pic:blipFill>
                      <a:blip r:embed="rId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149269" cy="275125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14:paraId="0D3A6261" w14:textId="049F53B6" w:rsidR="00DB3ECE" w:rsidRDefault="00DB3ECE" w:rsidP="00DB3ECE">
      <w:pPr>
        <w:rPr>
          <w:ins w:id="67" w:author="Javokhir Nematov" w:date="2023-02-01T22:52:00Z"/>
          <w:b/>
          <w:bCs/>
          <w:sz w:val="36"/>
        </w:rPr>
      </w:pPr>
      <w:ins w:id="68" w:author="Javokhir Nematov" w:date="2023-02-01T22:52:00Z">
        <w:r>
          <w:rPr>
            <w:b/>
            <w:bCs/>
            <w:sz w:val="36"/>
          </w:rPr>
          <w:lastRenderedPageBreak/>
          <w:t>Microservices</w:t>
        </w:r>
      </w:ins>
    </w:p>
    <w:p w14:paraId="350AA64A" w14:textId="0DA713AD" w:rsidR="00DB3ECE" w:rsidRDefault="00DB3ECE" w:rsidP="00B84816">
      <w:pPr>
        <w:rPr>
          <w:ins w:id="69" w:author="Javokhir Nematov" w:date="2023-02-01T23:07:00Z"/>
          <w:sz w:val="28"/>
        </w:rPr>
      </w:pPr>
      <w:ins w:id="70" w:author="Javokhir Nematov" w:date="2023-02-01T22:53:00Z">
        <w:r>
          <w:rPr>
            <w:sz w:val="28"/>
          </w:rPr>
          <w:t>Microservices</w:t>
        </w:r>
      </w:ins>
      <w:ins w:id="71" w:author="Javokhir Nematov" w:date="2023-02-01T22:54:00Z">
        <w:r>
          <w:rPr>
            <w:sz w:val="28"/>
          </w:rPr>
          <w:t xml:space="preserve"> are </w:t>
        </w:r>
        <w:r>
          <w:rPr>
            <w:b/>
            <w:bCs/>
            <w:sz w:val="28"/>
          </w:rPr>
          <w:t>an architecture and organizational approach to software development where software is composed o</w:t>
        </w:r>
      </w:ins>
      <w:ins w:id="72" w:author="Javokhir Nematov" w:date="2023-02-01T22:55:00Z">
        <w:r>
          <w:rPr>
            <w:b/>
            <w:bCs/>
            <w:sz w:val="28"/>
          </w:rPr>
          <w:t xml:space="preserve">f small independent services that communicate over well-defined APIs. </w:t>
        </w:r>
        <w:r>
          <w:rPr>
            <w:sz w:val="28"/>
          </w:rPr>
          <w:t>These services are owned by small, self-contained teams.</w:t>
        </w:r>
      </w:ins>
    </w:p>
    <w:p w14:paraId="5DAA8DD7" w14:textId="701D4F1D" w:rsidR="00B84816" w:rsidRDefault="00B84816" w:rsidP="00B84816">
      <w:pPr>
        <w:rPr>
          <w:ins w:id="73" w:author="Javokhir Nematov" w:date="2023-02-01T23:08:00Z"/>
          <w:sz w:val="28"/>
        </w:rPr>
      </w:pPr>
      <w:ins w:id="74" w:author="Javokhir Nematov" w:date="2023-02-01T23:08:00Z">
        <w:r>
          <w:rPr>
            <w:sz w:val="28"/>
          </w:rPr>
          <w:t>Why we should use microservices?</w:t>
        </w:r>
      </w:ins>
    </w:p>
    <w:p w14:paraId="2F70F483" w14:textId="3FB1A32E" w:rsidR="00B84816" w:rsidRDefault="00B84816" w:rsidP="00B84816">
      <w:pPr>
        <w:rPr>
          <w:ins w:id="75" w:author="Javokhir Nematov" w:date="2023-02-01T23:10:00Z"/>
          <w:sz w:val="28"/>
        </w:rPr>
      </w:pPr>
      <w:ins w:id="76" w:author="Javokhir Nematov" w:date="2023-02-01T23:08:00Z">
        <w:r>
          <w:rPr>
            <w:b/>
            <w:bCs/>
            <w:sz w:val="28"/>
          </w:rPr>
          <w:t xml:space="preserve">Number of developers and development teams. </w:t>
        </w:r>
        <w:r>
          <w:rPr>
            <w:sz w:val="28"/>
          </w:rPr>
          <w:t>Microservices enable you to add m</w:t>
        </w:r>
      </w:ins>
      <w:ins w:id="77" w:author="Javokhir Nematov" w:date="2023-02-01T23:09:00Z">
        <w:r>
          <w:rPr>
            <w:sz w:val="28"/>
          </w:rPr>
          <w:t>ore development teams, hence more developers to your application. Developers are more productive, because they aren’t stepping on one another’s toes as much as they are in a mono</w:t>
        </w:r>
      </w:ins>
      <w:ins w:id="78" w:author="Javokhir Nematov" w:date="2023-02-01T23:10:00Z">
        <w:r>
          <w:rPr>
            <w:sz w:val="28"/>
          </w:rPr>
          <w:t>l</w:t>
        </w:r>
      </w:ins>
      <w:ins w:id="79" w:author="Javokhir Nematov" w:date="2023-02-01T23:09:00Z">
        <w:r>
          <w:rPr>
            <w:sz w:val="28"/>
          </w:rPr>
          <w:t>ithic development pr</w:t>
        </w:r>
      </w:ins>
      <w:ins w:id="80" w:author="Javokhir Nematov" w:date="2023-02-01T23:10:00Z">
        <w:r>
          <w:rPr>
            <w:sz w:val="28"/>
          </w:rPr>
          <w:t>ocess.</w:t>
        </w:r>
      </w:ins>
    </w:p>
    <w:p w14:paraId="57610D7D" w14:textId="111D5939" w:rsidR="00B84816" w:rsidRDefault="00B84816" w:rsidP="00B84816">
      <w:pPr>
        <w:rPr>
          <w:ins w:id="81" w:author="Javokhir Nematov" w:date="2023-02-01T23:11:00Z"/>
          <w:sz w:val="28"/>
        </w:rPr>
      </w:pPr>
      <w:ins w:id="82" w:author="Javokhir Nematov" w:date="2023-02-01T23:10:00Z">
        <w:r>
          <w:rPr>
            <w:sz w:val="28"/>
          </w:rPr>
          <w:t>What problem does micro</w:t>
        </w:r>
      </w:ins>
      <w:ins w:id="83" w:author="Javokhir Nematov" w:date="2023-02-01T23:11:00Z">
        <w:r>
          <w:rPr>
            <w:sz w:val="28"/>
          </w:rPr>
          <w:t>services solve?</w:t>
        </w:r>
      </w:ins>
    </w:p>
    <w:p w14:paraId="2DF495A8" w14:textId="45F8CA9B" w:rsidR="00B84816" w:rsidRPr="00B84816" w:rsidRDefault="00B84816">
      <w:pPr>
        <w:rPr>
          <w:ins w:id="84" w:author="Javokhir Nematov" w:date="2023-02-01T22:57:00Z"/>
          <w:sz w:val="28"/>
        </w:rPr>
      </w:pPr>
      <w:ins w:id="85" w:author="Javokhir Nematov" w:date="2023-02-01T23:11:00Z">
        <w:r>
          <w:rPr>
            <w:sz w:val="28"/>
          </w:rPr>
          <w:t>Microservices solve the challenges of monolithic systems by being as modular as possible. In the simplest form, they help build an applicatio</w:t>
        </w:r>
      </w:ins>
      <w:ins w:id="86" w:author="Javokhir Nematov" w:date="2023-02-01T23:12:00Z">
        <w:r>
          <w:rPr>
            <w:sz w:val="28"/>
          </w:rPr>
          <w:t>n as a suite of small services, each running in its own process and being independently deployable.</w:t>
        </w:r>
      </w:ins>
    </w:p>
    <w:p w14:paraId="3E3DAC3D" w14:textId="71E2F4C0" w:rsidR="00E1538B" w:rsidRDefault="00E1538B" w:rsidP="00DB3ECE">
      <w:pPr>
        <w:rPr>
          <w:ins w:id="87" w:author="Javokhir Nematov" w:date="2023-02-01T22:58:00Z"/>
          <w:sz w:val="28"/>
        </w:rPr>
      </w:pPr>
      <w:ins w:id="88" w:author="Javokhir Nematov" w:date="2023-02-01T22:59:00Z">
        <w:r>
          <w:rPr>
            <w:sz w:val="28"/>
          </w:rPr>
          <w:t>-------------------------------------------------------------------------------------------------------------</w:t>
        </w:r>
      </w:ins>
    </w:p>
    <w:p w14:paraId="6D1B26B7" w14:textId="0904FF51" w:rsidR="00E1538B" w:rsidRDefault="00E1538B" w:rsidP="00E1538B">
      <w:pPr>
        <w:jc w:val="center"/>
        <w:rPr>
          <w:ins w:id="89" w:author="Javokhir Nematov" w:date="2023-02-01T22:59:00Z"/>
          <w:sz w:val="28"/>
        </w:rPr>
      </w:pPr>
      <w:ins w:id="90" w:author="Javokhir Nematov" w:date="2023-02-01T22:58:00Z">
        <w:r>
          <w:rPr>
            <w:noProof/>
          </w:rPr>
          <w:drawing>
            <wp:inline distT="0" distB="0" distL="0" distR="0" wp14:anchorId="6487A02C" wp14:editId="4DB6971E">
              <wp:extent cx="4450080" cy="3337560"/>
              <wp:effectExtent l="0" t="0" r="7620" b="0"/>
              <wp:docPr id="6" name="Рисунок 6" descr="What is Microservices? Microservices Definition and Related FAQs | Avi  Network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1" descr="What is Microservices? Microservices Definition and Related FAQs | Avi  Networks"/>
                      <pic:cNvPicPr>
                        <a:picLocks noChangeAspect="1" noChangeArrowheads="1"/>
                      </pic:cNvPicPr>
                    </pic:nvPicPr>
                    <pic:blipFill>
                      <a:blip r:embed="rId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450080" cy="3337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14:paraId="2772EC66" w14:textId="77777777" w:rsidR="00B84816" w:rsidRDefault="00B84816" w:rsidP="00E1538B">
      <w:pPr>
        <w:rPr>
          <w:ins w:id="91" w:author="Javokhir Nematov" w:date="2023-02-01T23:12:00Z"/>
          <w:b/>
          <w:bCs/>
          <w:sz w:val="36"/>
        </w:rPr>
      </w:pPr>
    </w:p>
    <w:p w14:paraId="1FC37BC7" w14:textId="7481825C" w:rsidR="00E1538B" w:rsidRDefault="00E1538B" w:rsidP="00E1538B">
      <w:pPr>
        <w:rPr>
          <w:ins w:id="92" w:author="Javokhir Nematov" w:date="2023-02-01T23:00:00Z"/>
          <w:b/>
          <w:bCs/>
          <w:sz w:val="36"/>
        </w:rPr>
      </w:pPr>
      <w:ins w:id="93" w:author="Javokhir Nematov" w:date="2023-02-01T23:00:00Z">
        <w:r>
          <w:rPr>
            <w:b/>
            <w:bCs/>
            <w:sz w:val="36"/>
          </w:rPr>
          <w:lastRenderedPageBreak/>
          <w:t>Microservices in Golang</w:t>
        </w:r>
      </w:ins>
    </w:p>
    <w:p w14:paraId="7ADC3A9C" w14:textId="147A3124" w:rsidR="00E1538B" w:rsidRDefault="00E1538B" w:rsidP="00E1538B">
      <w:pPr>
        <w:rPr>
          <w:ins w:id="94" w:author="Javokhir Nematov" w:date="2023-02-01T23:02:00Z"/>
          <w:sz w:val="28"/>
        </w:rPr>
      </w:pPr>
      <w:ins w:id="95" w:author="Javokhir Nematov" w:date="2023-02-01T23:00:00Z">
        <w:r>
          <w:rPr>
            <w:sz w:val="28"/>
          </w:rPr>
          <w:t>Go</w:t>
        </w:r>
      </w:ins>
      <w:ins w:id="96" w:author="Javokhir Nematov" w:date="2023-02-01T23:01:00Z">
        <w:r>
          <w:rPr>
            <w:sz w:val="28"/>
          </w:rPr>
          <w:t xml:space="preserve">lang’s microservice architecture </w:t>
        </w:r>
        <w:r>
          <w:rPr>
            <w:b/>
            <w:bCs/>
            <w:sz w:val="28"/>
          </w:rPr>
          <w:t>ensures that developers don’t spend a lot of time reading other people’s c</w:t>
        </w:r>
      </w:ins>
      <w:ins w:id="97" w:author="Javokhir Nematov" w:date="2023-02-01T23:02:00Z">
        <w:r>
          <w:rPr>
            <w:b/>
            <w:bCs/>
            <w:sz w:val="28"/>
          </w:rPr>
          <w:t xml:space="preserve">ode and get up to speed faster. </w:t>
        </w:r>
        <w:r>
          <w:rPr>
            <w:sz w:val="28"/>
          </w:rPr>
          <w:t>Even if you need to change the development team, you can still maintain and update your software without any problems.</w:t>
        </w:r>
      </w:ins>
    </w:p>
    <w:p w14:paraId="2EBBF178" w14:textId="147A3124" w:rsidR="00E1538B" w:rsidRDefault="00E1538B" w:rsidP="00E1538B">
      <w:pPr>
        <w:rPr>
          <w:ins w:id="98" w:author="Javokhir Nematov" w:date="2023-02-01T23:03:00Z"/>
          <w:sz w:val="28"/>
        </w:rPr>
      </w:pPr>
      <w:ins w:id="99" w:author="Javokhir Nematov" w:date="2023-02-01T23:03:00Z">
        <w:r>
          <w:rPr>
            <w:sz w:val="28"/>
          </w:rPr>
          <w:t>Is Golang good for microservices?</w:t>
        </w:r>
      </w:ins>
    </w:p>
    <w:p w14:paraId="1DCF43EA" w14:textId="17E86229" w:rsidR="00E1538B" w:rsidRDefault="00E1538B" w:rsidP="00E1538B">
      <w:pPr>
        <w:rPr>
          <w:ins w:id="100" w:author="Javokhir Nematov" w:date="2023-02-01T23:05:00Z"/>
          <w:sz w:val="28"/>
        </w:rPr>
      </w:pPr>
      <w:ins w:id="101" w:author="Javokhir Nematov" w:date="2023-02-01T23:03:00Z">
        <w:r>
          <w:rPr>
            <w:sz w:val="28"/>
          </w:rPr>
          <w:t>Golang’s syntax is relatively small, and it has been is use for a long time without major</w:t>
        </w:r>
      </w:ins>
      <w:ins w:id="102" w:author="Javokhir Nematov" w:date="2023-02-01T23:04:00Z">
        <w:r>
          <w:rPr>
            <w:sz w:val="28"/>
          </w:rPr>
          <w:t xml:space="preserve"> changes. As there’s no need to learn new paradigms or syntax, code written with Go is transparent and easy to understand. This makes </w:t>
        </w:r>
        <w:r>
          <w:rPr>
            <w:b/>
            <w:bCs/>
            <w:sz w:val="28"/>
          </w:rPr>
          <w:t>Go ideal choice for backends, mic</w:t>
        </w:r>
      </w:ins>
      <w:ins w:id="103" w:author="Javokhir Nematov" w:date="2023-02-01T23:05:00Z">
        <w:r>
          <w:rPr>
            <w:b/>
            <w:bCs/>
            <w:sz w:val="28"/>
          </w:rPr>
          <w:t>roservices, cloud-computing systems, and more.</w:t>
        </w:r>
        <w:r>
          <w:rPr>
            <w:sz w:val="28"/>
          </w:rPr>
          <w:t xml:space="preserve"> </w:t>
        </w:r>
      </w:ins>
    </w:p>
    <w:p w14:paraId="490A7D4F" w14:textId="2A7C3FD6" w:rsidR="00E1538B" w:rsidRDefault="00E1538B" w:rsidP="00E1538B">
      <w:pPr>
        <w:rPr>
          <w:ins w:id="104" w:author="Javokhir Nematov" w:date="2023-02-01T23:06:00Z"/>
          <w:sz w:val="28"/>
        </w:rPr>
      </w:pPr>
      <w:ins w:id="105" w:author="Javokhir Nematov" w:date="2023-02-01T23:06:00Z">
        <w:r>
          <w:rPr>
            <w:noProof/>
          </w:rPr>
          <w:drawing>
            <wp:inline distT="0" distB="0" distL="0" distR="0" wp14:anchorId="64609764" wp14:editId="457EBF43">
              <wp:extent cx="5943600" cy="4939030"/>
              <wp:effectExtent l="0" t="0" r="0" b="0"/>
              <wp:docPr id="7" name="Рисунок 7" descr="Building a Microservice in Go/Golang: Business Guid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3" descr="Building a Microservice in Go/Golang: Business Guide"/>
                      <pic:cNvPicPr>
                        <a:picLocks noChangeAspect="1" noChangeArrowheads="1"/>
                      </pic:cNvPicPr>
                    </pic:nvPicPr>
                    <pic:blipFill>
                      <a:blip r:embed="rId9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943600" cy="49390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14:paraId="4110557E" w14:textId="30FACBFA" w:rsidR="00E1538B" w:rsidRDefault="00B84816" w:rsidP="00E1538B">
      <w:pPr>
        <w:rPr>
          <w:ins w:id="106" w:author="Javokhir Nematov" w:date="2023-02-01T23:44:00Z"/>
          <w:sz w:val="28"/>
        </w:rPr>
      </w:pPr>
      <w:ins w:id="107" w:author="Javokhir Nematov" w:date="2023-02-01T23:06:00Z">
        <w:r>
          <w:rPr>
            <w:sz w:val="28"/>
          </w:rPr>
          <w:t>Building Microservice in Go.</w:t>
        </w:r>
      </w:ins>
    </w:p>
    <w:p w14:paraId="20700193" w14:textId="487A3C86" w:rsidR="004A3D07" w:rsidRDefault="004A3D07" w:rsidP="004A3D07">
      <w:pPr>
        <w:spacing w:line="240" w:lineRule="auto"/>
        <w:rPr>
          <w:ins w:id="108" w:author="Javokhir Nematov" w:date="2023-02-01T23:54:00Z"/>
          <w:sz w:val="28"/>
        </w:rPr>
      </w:pPr>
      <w:ins w:id="109" w:author="Javokhir Nematov" w:date="2023-02-01T23:44:00Z">
        <w:r>
          <w:rPr>
            <w:sz w:val="28"/>
          </w:rPr>
          <w:lastRenderedPageBreak/>
          <w:t>The most</w:t>
        </w:r>
      </w:ins>
      <w:ins w:id="110" w:author="Javokhir Nematov" w:date="2023-02-01T23:47:00Z">
        <w:r>
          <w:rPr>
            <w:sz w:val="28"/>
          </w:rPr>
          <w:t xml:space="preserve"> use of it is when an application needs to be scalable; one language can perfectly fit the criteria, </w:t>
        </w:r>
        <w:proofErr w:type="spellStart"/>
        <w:r>
          <w:rPr>
            <w:sz w:val="28"/>
          </w:rPr>
          <w:t>e</w:t>
        </w:r>
      </w:ins>
      <w:ins w:id="111" w:author="Javokhir Nematov" w:date="2023-02-01T23:48:00Z">
        <w:r>
          <w:rPr>
            <w:sz w:val="28"/>
          </w:rPr>
          <w:t>.e.</w:t>
        </w:r>
        <w:proofErr w:type="spellEnd"/>
        <w:r>
          <w:rPr>
            <w:sz w:val="28"/>
          </w:rPr>
          <w:t xml:space="preserve">, Golang. The reason is its inheritance with C-family programming languages as components written in </w:t>
        </w:r>
        <w:proofErr w:type="spellStart"/>
        <w:r>
          <w:rPr>
            <w:sz w:val="28"/>
          </w:rPr>
          <w:t>golang</w:t>
        </w:r>
        <w:proofErr w:type="spellEnd"/>
        <w:r>
          <w:rPr>
            <w:sz w:val="28"/>
          </w:rPr>
          <w:t xml:space="preserve"> are easier to combine</w:t>
        </w:r>
      </w:ins>
      <w:ins w:id="112" w:author="Javokhir Nematov" w:date="2023-02-01T23:49:00Z">
        <w:r>
          <w:rPr>
            <w:sz w:val="28"/>
          </w:rPr>
          <w:t xml:space="preserve"> with components coded in other languages that residence in the same family class. It is much more efficient than Cm C++ Frameworks used in it for Microservice Architecture.</w:t>
        </w:r>
      </w:ins>
    </w:p>
    <w:p w14:paraId="1470BD12" w14:textId="15F5CD3B" w:rsidR="004A3D07" w:rsidRDefault="004A3D07" w:rsidP="004A3D07">
      <w:pPr>
        <w:spacing w:line="240" w:lineRule="auto"/>
        <w:rPr>
          <w:ins w:id="113" w:author="Javokhir Nematov" w:date="2023-02-01T23:56:00Z"/>
          <w:sz w:val="28"/>
        </w:rPr>
      </w:pPr>
    </w:p>
    <w:p w14:paraId="11CEFBF8" w14:textId="0F71BE58" w:rsidR="00991B2E" w:rsidRDefault="00991B2E" w:rsidP="004A3D07">
      <w:pPr>
        <w:spacing w:line="240" w:lineRule="auto"/>
        <w:rPr>
          <w:ins w:id="114" w:author="Javokhir Nematov" w:date="2023-02-01T23:57:00Z"/>
          <w:b/>
          <w:bCs/>
          <w:sz w:val="36"/>
        </w:rPr>
      </w:pPr>
      <w:ins w:id="115" w:author="Javokhir Nematov" w:date="2023-02-01T23:56:00Z">
        <w:r>
          <w:rPr>
            <w:b/>
            <w:bCs/>
            <w:sz w:val="36"/>
          </w:rPr>
          <w:t xml:space="preserve">Performance and </w:t>
        </w:r>
      </w:ins>
      <w:ins w:id="116" w:author="Javokhir Nematov" w:date="2023-02-01T23:57:00Z">
        <w:r>
          <w:rPr>
            <w:b/>
            <w:bCs/>
            <w:sz w:val="36"/>
          </w:rPr>
          <w:t>speed</w:t>
        </w:r>
      </w:ins>
    </w:p>
    <w:p w14:paraId="199FE1F4" w14:textId="6FC6FC03" w:rsidR="00991B2E" w:rsidRDefault="00991B2E" w:rsidP="004A3D07">
      <w:pPr>
        <w:spacing w:line="240" w:lineRule="auto"/>
        <w:rPr>
          <w:ins w:id="117" w:author="Javokhir Nematov" w:date="2023-02-01T23:58:00Z"/>
          <w:sz w:val="28"/>
        </w:rPr>
      </w:pPr>
      <w:ins w:id="118" w:author="Javokhir Nematov" w:date="2023-02-01T23:57:00Z">
        <w:r>
          <w:rPr>
            <w:sz w:val="28"/>
          </w:rPr>
          <w:t xml:space="preserve">Golang compiles faster than most other languages, saving time for </w:t>
        </w:r>
        <w:proofErr w:type="spellStart"/>
        <w:r>
          <w:rPr>
            <w:sz w:val="28"/>
          </w:rPr>
          <w:t>developes</w:t>
        </w:r>
        <w:proofErr w:type="spellEnd"/>
        <w:r>
          <w:rPr>
            <w:sz w:val="28"/>
          </w:rPr>
          <w:t xml:space="preserve"> and money for business owners. </w:t>
        </w:r>
      </w:ins>
    </w:p>
    <w:p w14:paraId="3FBEF0AE" w14:textId="474C84DA" w:rsidR="00991B2E" w:rsidRDefault="00991B2E" w:rsidP="004A3D07">
      <w:pPr>
        <w:spacing w:line="240" w:lineRule="auto"/>
        <w:rPr>
          <w:ins w:id="119" w:author="Javokhir Nematov" w:date="2023-02-01T23:58:00Z"/>
          <w:sz w:val="28"/>
        </w:rPr>
      </w:pPr>
      <w:ins w:id="120" w:author="Javokhir Nematov" w:date="2023-02-01T23:58:00Z">
        <w:r>
          <w:rPr>
            <w:sz w:val="28"/>
          </w:rPr>
          <w:t>Go’s runtime performance is also excellent. Here are several benchmarks to illustrate that in many cases Golang outperforms popular programming languages such as Java and Python</w:t>
        </w:r>
      </w:ins>
    </w:p>
    <w:p w14:paraId="213C762C" w14:textId="5A9A8951" w:rsidR="00991B2E" w:rsidRDefault="00991B2E">
      <w:pPr>
        <w:spacing w:line="240" w:lineRule="auto"/>
        <w:jc w:val="center"/>
        <w:rPr>
          <w:ins w:id="121" w:author="Javokhir Nematov" w:date="2023-02-02T09:20:00Z"/>
          <w:sz w:val="28"/>
        </w:rPr>
      </w:pPr>
      <w:ins w:id="122" w:author="Javokhir Nematov" w:date="2023-02-01T23:59:00Z">
        <w:r w:rsidRPr="00991B2E">
          <w:rPr>
            <w:noProof/>
            <w:sz w:val="28"/>
          </w:rPr>
          <w:drawing>
            <wp:inline distT="0" distB="0" distL="0" distR="0" wp14:anchorId="06C9B778" wp14:editId="38329534">
              <wp:extent cx="4130040" cy="4554958"/>
              <wp:effectExtent l="0" t="0" r="3810" b="0"/>
              <wp:docPr id="9" name="Рисунок 9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144027" cy="4570384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7592BED1" w14:textId="19AF4254" w:rsidR="00791E0D" w:rsidRDefault="00791E0D">
      <w:pPr>
        <w:spacing w:line="240" w:lineRule="auto"/>
        <w:jc w:val="center"/>
        <w:rPr>
          <w:ins w:id="123" w:author="Javokhir Nematov" w:date="2023-02-02T09:20:00Z"/>
          <w:sz w:val="28"/>
        </w:rPr>
      </w:pPr>
    </w:p>
    <w:p w14:paraId="7390414B" w14:textId="610C006C" w:rsidR="00791E0D" w:rsidRDefault="00791E0D" w:rsidP="00791E0D">
      <w:pPr>
        <w:spacing w:line="240" w:lineRule="auto"/>
        <w:rPr>
          <w:ins w:id="124" w:author="Javokhir Nematov" w:date="2023-02-02T09:20:00Z"/>
          <w:b/>
          <w:bCs/>
          <w:sz w:val="36"/>
        </w:rPr>
      </w:pPr>
      <w:ins w:id="125" w:author="Javokhir Nematov" w:date="2023-02-02T09:20:00Z">
        <w:r>
          <w:rPr>
            <w:b/>
            <w:bCs/>
            <w:sz w:val="36"/>
          </w:rPr>
          <w:t>Creating first service</w:t>
        </w:r>
        <w:bookmarkStart w:id="126" w:name="_GoBack"/>
        <w:bookmarkEnd w:id="126"/>
      </w:ins>
    </w:p>
    <w:p w14:paraId="247918CF" w14:textId="061A0006" w:rsidR="00791E0D" w:rsidRDefault="00791E0D" w:rsidP="00791E0D">
      <w:pPr>
        <w:pStyle w:val="a3"/>
        <w:numPr>
          <w:ilvl w:val="0"/>
          <w:numId w:val="2"/>
        </w:numPr>
        <w:spacing w:line="240" w:lineRule="auto"/>
        <w:rPr>
          <w:ins w:id="127" w:author="Javokhir Nematov" w:date="2023-02-02T09:21:00Z"/>
          <w:sz w:val="28"/>
        </w:rPr>
      </w:pPr>
      <w:ins w:id="128" w:author="Javokhir Nematov" w:date="2023-02-02T09:21:00Z">
        <w:r>
          <w:rPr>
            <w:sz w:val="28"/>
          </w:rPr>
          <w:t>Add folder named “broker-service”, you can rename folder which you want.</w:t>
        </w:r>
      </w:ins>
    </w:p>
    <w:p w14:paraId="2E7F8833" w14:textId="3584D877" w:rsidR="00791E0D" w:rsidRDefault="00791E0D" w:rsidP="00791E0D">
      <w:pPr>
        <w:pStyle w:val="a3"/>
        <w:numPr>
          <w:ilvl w:val="0"/>
          <w:numId w:val="2"/>
        </w:numPr>
        <w:spacing w:line="240" w:lineRule="auto"/>
        <w:rPr>
          <w:ins w:id="129" w:author="Javokhir Nematov" w:date="2023-02-02T09:23:00Z"/>
          <w:sz w:val="28"/>
        </w:rPr>
      </w:pPr>
      <w:ins w:id="130" w:author="Javokhir Nematov" w:date="2023-02-02T09:21:00Z">
        <w:r>
          <w:rPr>
            <w:sz w:val="28"/>
          </w:rPr>
          <w:t>Go to</w:t>
        </w:r>
      </w:ins>
      <w:ins w:id="131" w:author="Javokhir Nematov" w:date="2023-02-02T09:22:00Z">
        <w:r>
          <w:rPr>
            <w:sz w:val="28"/>
          </w:rPr>
          <w:t xml:space="preserve"> “broker-service” folder and run </w:t>
        </w:r>
        <w:r w:rsidRPr="00791E0D">
          <w:rPr>
            <w:i/>
            <w:iCs/>
            <w:sz w:val="28"/>
            <w:highlight w:val="yellow"/>
            <w:rPrChange w:id="132" w:author="Javokhir Nematov" w:date="2023-02-02T09:26:00Z">
              <w:rPr>
                <w:i/>
                <w:iCs/>
                <w:sz w:val="28"/>
              </w:rPr>
            </w:rPrChange>
          </w:rPr>
          <w:t>go</w:t>
        </w:r>
      </w:ins>
      <w:ins w:id="133" w:author="Javokhir Nematov" w:date="2023-02-02T09:23:00Z">
        <w:r w:rsidRPr="00791E0D">
          <w:rPr>
            <w:i/>
            <w:iCs/>
            <w:sz w:val="28"/>
            <w:highlight w:val="yellow"/>
            <w:rPrChange w:id="134" w:author="Javokhir Nematov" w:date="2023-02-02T09:26:00Z">
              <w:rPr>
                <w:i/>
                <w:iCs/>
                <w:sz w:val="28"/>
              </w:rPr>
            </w:rPrChange>
          </w:rPr>
          <w:t xml:space="preserve"> </w:t>
        </w:r>
        <w:r w:rsidRPr="00791E0D">
          <w:rPr>
            <w:i/>
            <w:iCs/>
            <w:sz w:val="24"/>
            <w:highlight w:val="yellow"/>
            <w:rPrChange w:id="135" w:author="Javokhir Nematov" w:date="2023-02-02T09:26:00Z">
              <w:rPr>
                <w:i/>
                <w:iCs/>
                <w:sz w:val="28"/>
              </w:rPr>
            </w:rPrChange>
          </w:rPr>
          <w:t>m</w:t>
        </w:r>
        <w:r w:rsidRPr="00791E0D">
          <w:rPr>
            <w:i/>
            <w:iCs/>
            <w:sz w:val="24"/>
            <w:highlight w:val="yellow"/>
            <w:rPrChange w:id="136" w:author="Javokhir Nematov" w:date="2023-02-02T09:23:00Z">
              <w:rPr>
                <w:i/>
                <w:iCs/>
                <w:sz w:val="28"/>
              </w:rPr>
            </w:rPrChange>
          </w:rPr>
          <w:t xml:space="preserve">od </w:t>
        </w:r>
        <w:proofErr w:type="spellStart"/>
        <w:r w:rsidRPr="00791E0D">
          <w:rPr>
            <w:i/>
            <w:iCs/>
            <w:sz w:val="24"/>
            <w:highlight w:val="yellow"/>
            <w:rPrChange w:id="137" w:author="Javokhir Nematov" w:date="2023-02-02T09:23:00Z">
              <w:rPr>
                <w:i/>
                <w:iCs/>
                <w:sz w:val="28"/>
              </w:rPr>
            </w:rPrChange>
          </w:rPr>
          <w:t>init</w:t>
        </w:r>
        <w:proofErr w:type="spellEnd"/>
        <w:r w:rsidRPr="00791E0D">
          <w:rPr>
            <w:i/>
            <w:iCs/>
            <w:sz w:val="24"/>
            <w:highlight w:val="yellow"/>
            <w:rPrChange w:id="138" w:author="Javokhir Nematov" w:date="2023-02-02T09:23:00Z">
              <w:rPr>
                <w:i/>
                <w:iCs/>
                <w:sz w:val="28"/>
              </w:rPr>
            </w:rPrChange>
          </w:rPr>
          <w:t xml:space="preserve"> broker</w:t>
        </w:r>
        <w:r>
          <w:rPr>
            <w:i/>
            <w:iCs/>
            <w:sz w:val="24"/>
          </w:rPr>
          <w:t xml:space="preserve"> </w:t>
        </w:r>
        <w:r>
          <w:rPr>
            <w:sz w:val="28"/>
          </w:rPr>
          <w:t>command</w:t>
        </w:r>
      </w:ins>
      <w:ins w:id="139" w:author="Javokhir Nematov" w:date="2023-02-02T09:25:00Z">
        <w:r>
          <w:rPr>
            <w:sz w:val="28"/>
          </w:rPr>
          <w:t xml:space="preserve"> trough terminal</w:t>
        </w:r>
      </w:ins>
      <w:ins w:id="140" w:author="Javokhir Nematov" w:date="2023-02-02T09:23:00Z">
        <w:r>
          <w:rPr>
            <w:sz w:val="28"/>
          </w:rPr>
          <w:t>.</w:t>
        </w:r>
      </w:ins>
      <w:ins w:id="141" w:author="Javokhir Nematov" w:date="2023-02-02T09:22:00Z">
        <w:r>
          <w:rPr>
            <w:sz w:val="28"/>
          </w:rPr>
          <w:t xml:space="preserve"> </w:t>
        </w:r>
      </w:ins>
    </w:p>
    <w:p w14:paraId="4FE6D280" w14:textId="273FA3C7" w:rsidR="00791E0D" w:rsidRDefault="00791E0D" w:rsidP="00791E0D">
      <w:pPr>
        <w:pStyle w:val="a3"/>
        <w:numPr>
          <w:ilvl w:val="0"/>
          <w:numId w:val="2"/>
        </w:numPr>
        <w:spacing w:line="240" w:lineRule="auto"/>
        <w:rPr>
          <w:ins w:id="142" w:author="Javokhir Nematov" w:date="2023-02-02T09:24:00Z"/>
          <w:sz w:val="28"/>
        </w:rPr>
      </w:pPr>
      <w:ins w:id="143" w:author="Javokhir Nematov" w:date="2023-02-02T09:24:00Z">
        <w:r>
          <w:rPr>
            <w:sz w:val="28"/>
          </w:rPr>
          <w:t>Add folder named “</w:t>
        </w:r>
        <w:proofErr w:type="spellStart"/>
        <w:r>
          <w:rPr>
            <w:sz w:val="28"/>
          </w:rPr>
          <w:t>cmd</w:t>
        </w:r>
        <w:proofErr w:type="spellEnd"/>
        <w:r>
          <w:rPr>
            <w:sz w:val="28"/>
          </w:rPr>
          <w:t>” into “broker-service”</w:t>
        </w:r>
      </w:ins>
    </w:p>
    <w:p w14:paraId="4F7ACC0E" w14:textId="40ADEB32" w:rsidR="00791E0D" w:rsidRDefault="00791E0D" w:rsidP="00791E0D">
      <w:pPr>
        <w:pStyle w:val="a3"/>
        <w:numPr>
          <w:ilvl w:val="0"/>
          <w:numId w:val="2"/>
        </w:numPr>
        <w:spacing w:line="240" w:lineRule="auto"/>
        <w:rPr>
          <w:ins w:id="144" w:author="Javokhir Nematov" w:date="2023-02-02T09:24:00Z"/>
          <w:sz w:val="28"/>
        </w:rPr>
      </w:pPr>
      <w:ins w:id="145" w:author="Javokhir Nematov" w:date="2023-02-02T09:24:00Z">
        <w:r>
          <w:rPr>
            <w:sz w:val="28"/>
          </w:rPr>
          <w:t>Add folder named “</w:t>
        </w:r>
        <w:proofErr w:type="spellStart"/>
        <w:r>
          <w:rPr>
            <w:sz w:val="28"/>
          </w:rPr>
          <w:t>api</w:t>
        </w:r>
        <w:proofErr w:type="spellEnd"/>
        <w:r>
          <w:rPr>
            <w:sz w:val="28"/>
          </w:rPr>
          <w:t>” into “</w:t>
        </w:r>
        <w:proofErr w:type="spellStart"/>
        <w:r>
          <w:rPr>
            <w:sz w:val="28"/>
          </w:rPr>
          <w:t>cmd</w:t>
        </w:r>
        <w:proofErr w:type="spellEnd"/>
        <w:r>
          <w:rPr>
            <w:sz w:val="28"/>
          </w:rPr>
          <w:t>”</w:t>
        </w:r>
      </w:ins>
    </w:p>
    <w:p w14:paraId="6B24BD12" w14:textId="4F95B57D" w:rsidR="00791E0D" w:rsidRDefault="00791E0D" w:rsidP="00791E0D">
      <w:pPr>
        <w:pStyle w:val="a3"/>
        <w:numPr>
          <w:ilvl w:val="0"/>
          <w:numId w:val="2"/>
        </w:numPr>
        <w:spacing w:line="240" w:lineRule="auto"/>
        <w:rPr>
          <w:ins w:id="146" w:author="Javokhir Nematov" w:date="2023-02-02T09:25:00Z"/>
          <w:sz w:val="28"/>
        </w:rPr>
      </w:pPr>
      <w:ins w:id="147" w:author="Javokhir Nematov" w:date="2023-02-02T09:24:00Z">
        <w:r>
          <w:rPr>
            <w:sz w:val="28"/>
          </w:rPr>
          <w:t xml:space="preserve">Add new file </w:t>
        </w:r>
      </w:ins>
      <w:ins w:id="148" w:author="Javokhir Nematov" w:date="2023-02-02T09:25:00Z">
        <w:r>
          <w:rPr>
            <w:sz w:val="28"/>
          </w:rPr>
          <w:t>named “</w:t>
        </w:r>
        <w:proofErr w:type="spellStart"/>
        <w:proofErr w:type="gramStart"/>
        <w:r>
          <w:rPr>
            <w:sz w:val="28"/>
          </w:rPr>
          <w:t>main.go</w:t>
        </w:r>
        <w:proofErr w:type="spellEnd"/>
        <w:proofErr w:type="gramEnd"/>
        <w:r>
          <w:rPr>
            <w:sz w:val="28"/>
          </w:rPr>
          <w:t>” into “</w:t>
        </w:r>
        <w:proofErr w:type="spellStart"/>
        <w:r>
          <w:rPr>
            <w:sz w:val="28"/>
          </w:rPr>
          <w:t>api</w:t>
        </w:r>
        <w:proofErr w:type="spellEnd"/>
        <w:r>
          <w:rPr>
            <w:sz w:val="28"/>
          </w:rPr>
          <w:t>”</w:t>
        </w:r>
      </w:ins>
    </w:p>
    <w:p w14:paraId="3D604DDC" w14:textId="69FAEB63" w:rsidR="00791E0D" w:rsidRDefault="00791E0D" w:rsidP="00791E0D">
      <w:pPr>
        <w:pStyle w:val="a3"/>
        <w:numPr>
          <w:ilvl w:val="0"/>
          <w:numId w:val="2"/>
        </w:numPr>
        <w:spacing w:line="240" w:lineRule="auto"/>
        <w:rPr>
          <w:ins w:id="149" w:author="Javokhir Nematov" w:date="2023-02-02T09:27:00Z"/>
          <w:sz w:val="28"/>
        </w:rPr>
      </w:pPr>
      <w:ins w:id="150" w:author="Javokhir Nematov" w:date="2023-02-02T09:25:00Z">
        <w:r>
          <w:rPr>
            <w:sz w:val="28"/>
          </w:rPr>
          <w:t>Go to “b</w:t>
        </w:r>
      </w:ins>
      <w:ins w:id="151" w:author="Javokhir Nematov" w:date="2023-02-02T09:26:00Z">
        <w:r>
          <w:rPr>
            <w:sz w:val="28"/>
          </w:rPr>
          <w:t>roker-service</w:t>
        </w:r>
      </w:ins>
      <w:ins w:id="152" w:author="Javokhir Nematov" w:date="2023-02-02T09:25:00Z">
        <w:r>
          <w:rPr>
            <w:sz w:val="28"/>
          </w:rPr>
          <w:t>”</w:t>
        </w:r>
      </w:ins>
      <w:ins w:id="153" w:author="Javokhir Nematov" w:date="2023-02-02T09:26:00Z">
        <w:r>
          <w:rPr>
            <w:sz w:val="28"/>
          </w:rPr>
          <w:t xml:space="preserve"> folder and run </w:t>
        </w:r>
        <w:r w:rsidRPr="00791E0D">
          <w:rPr>
            <w:i/>
            <w:iCs/>
            <w:sz w:val="24"/>
            <w:highlight w:val="yellow"/>
            <w:rPrChange w:id="154" w:author="Javokhir Nematov" w:date="2023-02-02T09:27:00Z">
              <w:rPr>
                <w:i/>
                <w:iCs/>
                <w:sz w:val="24"/>
              </w:rPr>
            </w:rPrChange>
          </w:rPr>
          <w:t>go get github.com/go-chi/chi/v5</w:t>
        </w:r>
      </w:ins>
      <w:ins w:id="155" w:author="Javokhir Nematov" w:date="2023-02-02T09:27:00Z">
        <w:r>
          <w:rPr>
            <w:i/>
            <w:iCs/>
            <w:sz w:val="24"/>
          </w:rPr>
          <w:t xml:space="preserve"> </w:t>
        </w:r>
        <w:r>
          <w:rPr>
            <w:sz w:val="28"/>
          </w:rPr>
          <w:t>command through terminal.</w:t>
        </w:r>
      </w:ins>
    </w:p>
    <w:p w14:paraId="47A32436" w14:textId="4A3F5372" w:rsidR="00791E0D" w:rsidRDefault="00791E0D" w:rsidP="00791E0D">
      <w:pPr>
        <w:pStyle w:val="a3"/>
        <w:numPr>
          <w:ilvl w:val="0"/>
          <w:numId w:val="2"/>
        </w:numPr>
        <w:spacing w:line="240" w:lineRule="auto"/>
        <w:rPr>
          <w:ins w:id="156" w:author="Javokhir Nematov" w:date="2023-02-02T09:27:00Z"/>
          <w:sz w:val="28"/>
        </w:rPr>
      </w:pPr>
      <w:ins w:id="157" w:author="Javokhir Nematov" w:date="2023-02-02T09:27:00Z">
        <w:r>
          <w:rPr>
            <w:sz w:val="28"/>
          </w:rPr>
          <w:t xml:space="preserve">Go to “broker-service” folder and run </w:t>
        </w:r>
        <w:r w:rsidRPr="002A6439">
          <w:rPr>
            <w:i/>
            <w:iCs/>
            <w:sz w:val="24"/>
            <w:highlight w:val="yellow"/>
          </w:rPr>
          <w:t>go get github.com/go-chi/chi/</w:t>
        </w:r>
        <w:r w:rsidRPr="00791E0D">
          <w:rPr>
            <w:i/>
            <w:iCs/>
            <w:sz w:val="24"/>
            <w:highlight w:val="yellow"/>
            <w:rPrChange w:id="158" w:author="Javokhir Nematov" w:date="2023-02-02T09:27:00Z">
              <w:rPr>
                <w:i/>
                <w:iCs/>
                <w:sz w:val="24"/>
                <w:highlight w:val="yellow"/>
              </w:rPr>
            </w:rPrChange>
          </w:rPr>
          <w:t>v</w:t>
        </w:r>
        <w:r w:rsidRPr="00791E0D">
          <w:rPr>
            <w:i/>
            <w:iCs/>
            <w:sz w:val="24"/>
            <w:highlight w:val="yellow"/>
            <w:rPrChange w:id="159" w:author="Javokhir Nematov" w:date="2023-02-02T09:27:00Z">
              <w:rPr>
                <w:i/>
                <w:iCs/>
                <w:sz w:val="24"/>
              </w:rPr>
            </w:rPrChange>
          </w:rPr>
          <w:t>5/middleware</w:t>
        </w:r>
        <w:r>
          <w:rPr>
            <w:i/>
            <w:iCs/>
            <w:sz w:val="24"/>
          </w:rPr>
          <w:t xml:space="preserve"> </w:t>
        </w:r>
        <w:r>
          <w:rPr>
            <w:sz w:val="28"/>
          </w:rPr>
          <w:t>command through terminal.</w:t>
        </w:r>
      </w:ins>
    </w:p>
    <w:p w14:paraId="7A711D25" w14:textId="5B60B72B" w:rsidR="00791E0D" w:rsidRDefault="00791E0D" w:rsidP="00791E0D">
      <w:pPr>
        <w:pStyle w:val="a3"/>
        <w:numPr>
          <w:ilvl w:val="0"/>
          <w:numId w:val="2"/>
        </w:numPr>
        <w:spacing w:line="240" w:lineRule="auto"/>
        <w:rPr>
          <w:ins w:id="160" w:author="Javokhir Nematov" w:date="2023-02-02T09:28:00Z"/>
          <w:sz w:val="28"/>
        </w:rPr>
      </w:pPr>
      <w:ins w:id="161" w:author="Javokhir Nematov" w:date="2023-02-02T09:28:00Z">
        <w:r>
          <w:rPr>
            <w:sz w:val="28"/>
          </w:rPr>
          <w:t xml:space="preserve">Go to “broker-service” folder and run </w:t>
        </w:r>
        <w:r w:rsidRPr="002A6439">
          <w:rPr>
            <w:i/>
            <w:iCs/>
            <w:sz w:val="24"/>
            <w:highlight w:val="yellow"/>
          </w:rPr>
          <w:t>go get github.com/go-chi</w:t>
        </w:r>
        <w:r w:rsidRPr="00791E0D">
          <w:rPr>
            <w:i/>
            <w:iCs/>
            <w:sz w:val="24"/>
            <w:highlight w:val="yellow"/>
            <w:rPrChange w:id="162" w:author="Javokhir Nematov" w:date="2023-02-02T09:28:00Z">
              <w:rPr>
                <w:i/>
                <w:iCs/>
                <w:sz w:val="24"/>
                <w:highlight w:val="yellow"/>
              </w:rPr>
            </w:rPrChange>
          </w:rPr>
          <w:t>/</w:t>
        </w:r>
        <w:proofErr w:type="spellStart"/>
        <w:r w:rsidRPr="00791E0D">
          <w:rPr>
            <w:i/>
            <w:iCs/>
            <w:sz w:val="24"/>
            <w:highlight w:val="yellow"/>
            <w:rPrChange w:id="163" w:author="Javokhir Nematov" w:date="2023-02-02T09:28:00Z">
              <w:rPr>
                <w:i/>
                <w:iCs/>
                <w:sz w:val="24"/>
              </w:rPr>
            </w:rPrChange>
          </w:rPr>
          <w:t>cors</w:t>
        </w:r>
        <w:proofErr w:type="spellEnd"/>
        <w:r>
          <w:rPr>
            <w:i/>
            <w:iCs/>
            <w:sz w:val="24"/>
          </w:rPr>
          <w:t xml:space="preserve"> </w:t>
        </w:r>
        <w:r>
          <w:rPr>
            <w:sz w:val="28"/>
          </w:rPr>
          <w:t>command through terminal.</w:t>
        </w:r>
      </w:ins>
    </w:p>
    <w:p w14:paraId="5A253338" w14:textId="77777777" w:rsidR="00791E0D" w:rsidRPr="00791E0D" w:rsidRDefault="00791E0D" w:rsidP="00A462AE">
      <w:pPr>
        <w:pStyle w:val="a3"/>
        <w:spacing w:line="240" w:lineRule="auto"/>
        <w:rPr>
          <w:sz w:val="28"/>
          <w:rPrChange w:id="164" w:author="Javokhir Nematov" w:date="2023-02-02T09:21:00Z">
            <w:rPr>
              <w:b/>
              <w:bCs/>
              <w:sz w:val="40"/>
            </w:rPr>
          </w:rPrChange>
        </w:rPr>
        <w:pPrChange w:id="165" w:author="Javokhir Nematov" w:date="2023-02-02T11:23:00Z">
          <w:pPr/>
        </w:pPrChange>
      </w:pPr>
    </w:p>
    <w:sectPr w:rsidR="00791E0D" w:rsidRPr="00791E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5A35DF"/>
    <w:multiLevelType w:val="hybridMultilevel"/>
    <w:tmpl w:val="B01EF7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B86E7E"/>
    <w:multiLevelType w:val="hybridMultilevel"/>
    <w:tmpl w:val="5DC6F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Javokhir Nematov">
    <w15:presenceInfo w15:providerId="Windows Live" w15:userId="1c0c3f4b6ef29b7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059"/>
    <w:rsid w:val="00117F4E"/>
    <w:rsid w:val="004A3D07"/>
    <w:rsid w:val="005108CB"/>
    <w:rsid w:val="00791E0D"/>
    <w:rsid w:val="008A406A"/>
    <w:rsid w:val="00943D3A"/>
    <w:rsid w:val="00991B2E"/>
    <w:rsid w:val="00A462AE"/>
    <w:rsid w:val="00B84816"/>
    <w:rsid w:val="00C734FB"/>
    <w:rsid w:val="00CA0EF3"/>
    <w:rsid w:val="00CA4059"/>
    <w:rsid w:val="00DB3ECE"/>
    <w:rsid w:val="00E1538B"/>
    <w:rsid w:val="00FD272B"/>
    <w:rsid w:val="00FD5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64AA1"/>
  <w15:chartTrackingRefBased/>
  <w15:docId w15:val="{D14A938F-0BCD-4115-9F96-1F681EC3D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34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7</Pages>
  <Words>876</Words>
  <Characters>4998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Javokhir Nematov</dc:creator>
  <cp:keywords/>
  <dc:description/>
  <cp:lastModifiedBy>Javokhir Nematov</cp:lastModifiedBy>
  <cp:revision>4</cp:revision>
  <dcterms:created xsi:type="dcterms:W3CDTF">2023-01-30T21:11:00Z</dcterms:created>
  <dcterms:modified xsi:type="dcterms:W3CDTF">2023-02-02T06:23:00Z</dcterms:modified>
</cp:coreProperties>
</file>